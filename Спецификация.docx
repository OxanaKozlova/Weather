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rPr>
          <w:b/>
          <w:sz w:val="56"/>
          <w:szCs w:val="56"/>
          <w:lang w:val="ru-RU"/>
        </w:rPr>
      </w:pPr>
    </w:p>
    <w:p w:rsidR="001222ED" w:rsidRDefault="001222ED" w:rsidP="001222E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Default="001222ED" w:rsidP="001222ED">
      <w:pPr>
        <w:rPr>
          <w:b/>
          <w:color w:val="242424"/>
          <w:sz w:val="56"/>
          <w:szCs w:val="56"/>
          <w:lang w:val="ru-RU"/>
        </w:rPr>
      </w:pPr>
    </w:p>
    <w:p w:rsidR="001222ED" w:rsidRPr="006E18FA" w:rsidRDefault="00524BBF" w:rsidP="001222ED">
      <w:pPr>
        <w:rPr>
          <w:b/>
          <w:color w:val="242424"/>
          <w:szCs w:val="28"/>
          <w:lang w:val="ru-RU"/>
        </w:rPr>
      </w:pPr>
      <w:r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>
        <w:rPr>
          <w:b/>
          <w:color w:val="242424"/>
          <w:szCs w:val="28"/>
          <w:lang w:val="ru-RU"/>
        </w:rPr>
        <w:tab/>
      </w:r>
      <w:r w:rsidR="001222ED" w:rsidRPr="006E18FA">
        <w:rPr>
          <w:b/>
          <w:color w:val="242424"/>
          <w:szCs w:val="28"/>
          <w:lang w:val="ru-RU"/>
        </w:rPr>
        <w:t xml:space="preserve">Дата: </w:t>
      </w:r>
      <w:r w:rsidR="001222ED">
        <w:rPr>
          <w:b/>
          <w:color w:val="242424"/>
          <w:szCs w:val="28"/>
          <w:lang w:val="ru-RU"/>
        </w:rPr>
        <w:t>(</w:t>
      </w:r>
      <w:r w:rsidRPr="00524BBF">
        <w:rPr>
          <w:b/>
          <w:color w:val="242424"/>
          <w:szCs w:val="28"/>
          <w:lang w:val="ru-RU"/>
        </w:rPr>
        <w:t>03.10.</w:t>
      </w:r>
      <w:r w:rsidRPr="00A47450">
        <w:rPr>
          <w:b/>
          <w:color w:val="242424"/>
          <w:szCs w:val="28"/>
          <w:lang w:val="ru-RU"/>
        </w:rPr>
        <w:t>2015</w:t>
      </w:r>
      <w:r w:rsidR="001222ED">
        <w:rPr>
          <w:b/>
          <w:color w:val="242424"/>
          <w:szCs w:val="28"/>
          <w:lang w:val="ru-RU"/>
        </w:rPr>
        <w:t>)</w:t>
      </w:r>
    </w:p>
    <w:p w:rsidR="001222ED" w:rsidRDefault="001222ED" w:rsidP="001222E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1222ED" w:rsidRPr="00FA0BB6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524BBF" w:rsidRPr="00524BBF" w:rsidRDefault="00524BBF" w:rsidP="00524BBF">
      <w:pPr>
        <w:ind w:firstLine="0"/>
        <w:rPr>
          <w:lang w:val="ru-RU"/>
        </w:rPr>
      </w:pPr>
      <w:r w:rsidRPr="00524BBF">
        <w:rPr>
          <w:lang w:val="ru-RU"/>
        </w:rPr>
        <w:tab/>
        <w:t xml:space="preserve">В рамках данного проекта разрабатывается </w:t>
      </w:r>
      <w:proofErr w:type="spellStart"/>
      <w:r w:rsidRPr="00524BBF">
        <w:rPr>
          <w:lang w:val="ru-RU"/>
        </w:rPr>
        <w:t>десктопное</w:t>
      </w:r>
      <w:proofErr w:type="spellEnd"/>
      <w:r w:rsidRPr="00524BBF">
        <w:rPr>
          <w:lang w:val="ru-RU"/>
        </w:rPr>
        <w:t xml:space="preserve"> приложение</w:t>
      </w:r>
      <w:r>
        <w:rPr>
          <w:lang w:val="ru-RU"/>
        </w:rPr>
        <w:t xml:space="preserve"> </w:t>
      </w:r>
      <w:r>
        <w:t>Weather</w:t>
      </w:r>
      <w:r w:rsidRPr="00524BBF">
        <w:rPr>
          <w:lang w:val="ru-RU"/>
        </w:rPr>
        <w:t xml:space="preserve"> для предоставления информации о прогнозе погоды.</w:t>
      </w:r>
    </w:p>
    <w:p w:rsidR="001222ED" w:rsidRDefault="001222ED" w:rsidP="001222E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6474FD" w:rsidRPr="006474FD" w:rsidRDefault="006474FD" w:rsidP="001222ED">
      <w:pPr>
        <w:rPr>
          <w:lang w:val="ru-RU"/>
        </w:rPr>
      </w:pPr>
      <w:r w:rsidRPr="006474FD">
        <w:rPr>
          <w:lang w:val="ru-RU"/>
        </w:rPr>
        <w:t>В данной спецификации обозначены основные требования к программному продукту.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474FD" w:rsidRDefault="006474FD" w:rsidP="001222ED">
      <w:pPr>
        <w:rPr>
          <w:lang w:val="ru-RU"/>
        </w:rPr>
      </w:pPr>
      <w:r w:rsidRPr="006474FD">
        <w:rPr>
          <w:lang w:val="ru-RU"/>
        </w:rPr>
        <w:t xml:space="preserve">В настоящее время существует огромное количество мобильных приложений для просмотра прогноза погоды, но </w:t>
      </w:r>
      <w:commentRangeStart w:id="0"/>
      <w:r w:rsidRPr="006474FD">
        <w:rPr>
          <w:lang w:val="ru-RU"/>
        </w:rPr>
        <w:t xml:space="preserve">пользователя </w:t>
      </w:r>
      <w:commentRangeEnd w:id="0"/>
      <w:r w:rsidR="00D20688">
        <w:rPr>
          <w:rStyle w:val="a5"/>
        </w:rPr>
        <w:commentReference w:id="0"/>
      </w:r>
      <w:r w:rsidRPr="006474FD">
        <w:rPr>
          <w:lang w:val="ru-RU"/>
        </w:rPr>
        <w:t>компьютеров и ноутбуков приходится искать соответствующие сайты с прогнозом. Это может вызывать некоторые трудности у пользователей, которые плохо знакомы с работой браузеров.</w:t>
      </w:r>
      <w:r>
        <w:rPr>
          <w:lang w:val="ru-RU"/>
        </w:rPr>
        <w:t xml:space="preserve"> </w:t>
      </w:r>
      <w:bookmarkStart w:id="1" w:name="_GoBack"/>
      <w:bookmarkEnd w:id="1"/>
    </w:p>
    <w:p w:rsidR="006474FD" w:rsidRDefault="006474FD" w:rsidP="001222ED">
      <w:pPr>
        <w:rPr>
          <w:lang w:val="ru-RU"/>
        </w:rPr>
      </w:pPr>
      <w:r>
        <w:rPr>
          <w:lang w:val="ru-RU"/>
        </w:rPr>
        <w:t xml:space="preserve">Поэтому целью данного проекта является разработка программного продукта </w:t>
      </w:r>
      <w:r>
        <w:t>Weather</w:t>
      </w:r>
      <w:r w:rsidRPr="006474FD">
        <w:rPr>
          <w:lang w:val="ru-RU"/>
        </w:rPr>
        <w:t>,</w:t>
      </w:r>
      <w:r>
        <w:rPr>
          <w:lang w:val="ru-RU"/>
        </w:rPr>
        <w:t xml:space="preserve"> с помощью которого можно просмотреть прогноз погоды на ближайшие дни для заданного города. </w:t>
      </w:r>
    </w:p>
    <w:p w:rsidR="006474FD" w:rsidRPr="006474FD" w:rsidRDefault="006474FD" w:rsidP="001222ED">
      <w:pPr>
        <w:rPr>
          <w:lang w:val="ru-RU"/>
        </w:rPr>
      </w:pPr>
      <w:r>
        <w:rPr>
          <w:lang w:val="ru-RU"/>
        </w:rPr>
        <w:t>Информацией о прогнозе погоды ежедневно интересуются люди разных профессий и возрастов (школьники, пенсионеры, студенты и др.) Поэтому приложение подойдет для пользователей с различным уровнем компьютерных знаний. И будет иметь простой, но удобный пользовательский интерфейс.</w:t>
      </w:r>
    </w:p>
    <w:p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1.3</w:t>
      </w:r>
      <w:r w:rsidR="001222ED">
        <w:rPr>
          <w:lang w:val="ru-RU"/>
        </w:rPr>
        <w:t xml:space="preserve"> Обзор</w:t>
      </w:r>
    </w:p>
    <w:p w:rsidR="001222ED" w:rsidRDefault="006474FD" w:rsidP="001222ED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6474FD" w:rsidRDefault="006474FD" w:rsidP="001222ED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664B36" w:rsidRPr="006E18FA" w:rsidRDefault="00664B36" w:rsidP="001222ED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1222ED" w:rsidRDefault="001222ED" w:rsidP="001222ED">
      <w:pPr>
        <w:pStyle w:val="1"/>
        <w:rPr>
          <w:lang w:val="ru-RU"/>
        </w:rPr>
      </w:pPr>
      <w:r w:rsidRPr="00FA0BB6">
        <w:rPr>
          <w:lang w:val="ru-RU"/>
        </w:rPr>
        <w:lastRenderedPageBreak/>
        <w:t xml:space="preserve">2 </w:t>
      </w:r>
      <w:r>
        <w:rPr>
          <w:lang w:val="ru-RU"/>
        </w:rPr>
        <w:t>Общее описание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6E5821" w:rsidRPr="00AC2621" w:rsidRDefault="006E5821" w:rsidP="006E5821">
      <w:pPr>
        <w:rPr>
          <w:lang w:val="ru-RU"/>
        </w:rPr>
      </w:pPr>
      <w:r>
        <w:rPr>
          <w:lang w:val="ru-RU"/>
        </w:rPr>
        <w:t xml:space="preserve">Зачастую пользователей интересует минимум информации о состоянии атмосферы (температура воздуха и осадки). Но во многих приложения представлено </w:t>
      </w:r>
      <w:r w:rsidR="00AC2621">
        <w:rPr>
          <w:lang w:val="ru-RU"/>
        </w:rPr>
        <w:t xml:space="preserve">огромное количество ненужной информации. Как например, в аналоге </w:t>
      </w:r>
      <w:r w:rsidR="00AC2621">
        <w:t>Weather</w:t>
      </w:r>
      <w:r w:rsidR="00AC2621" w:rsidRPr="006E5821">
        <w:rPr>
          <w:lang w:val="ru-RU"/>
        </w:rPr>
        <w:t xml:space="preserve"> </w:t>
      </w:r>
      <w:r w:rsidR="00AC2621">
        <w:t>Meter</w:t>
      </w:r>
      <w:r w:rsidR="00AC2621" w:rsidRPr="006E5821">
        <w:rPr>
          <w:lang w:val="ru-RU"/>
        </w:rPr>
        <w:t xml:space="preserve"> </w:t>
      </w:r>
      <w:r w:rsidR="00AC2621">
        <w:rPr>
          <w:lang w:val="ru-RU"/>
        </w:rPr>
        <w:t xml:space="preserve">для </w:t>
      </w:r>
      <w:r w:rsidR="00AC2621">
        <w:t>Windows</w:t>
      </w:r>
      <w:r w:rsidR="00AC2621">
        <w:rPr>
          <w:lang w:val="ru-RU"/>
        </w:rPr>
        <w:t xml:space="preserve"> 7. </w:t>
      </w:r>
      <w:commentRangeStart w:id="2"/>
      <w:r w:rsidR="00AC2621">
        <w:rPr>
          <w:lang w:val="ru-RU"/>
        </w:rPr>
        <w:t>Здесь</w:t>
      </w:r>
      <w:commentRangeEnd w:id="2"/>
      <w:r w:rsidR="00427A17">
        <w:rPr>
          <w:rStyle w:val="a5"/>
        </w:rPr>
        <w:commentReference w:id="2"/>
      </w:r>
      <w:r w:rsidR="00AC2621">
        <w:rPr>
          <w:lang w:val="ru-RU"/>
        </w:rPr>
        <w:t xml:space="preserve"> описано атмосферное давление, температура воздуха, осадки, видимость, время рассвета и заката и фазы луны. </w:t>
      </w:r>
      <w:commentRangeStart w:id="3"/>
      <w:r w:rsidR="00AC2621">
        <w:rPr>
          <w:lang w:val="ru-RU"/>
        </w:rPr>
        <w:t xml:space="preserve">Окно приложения имеет небольшой </w:t>
      </w:r>
      <w:proofErr w:type="gramStart"/>
      <w:r w:rsidR="00AC2621">
        <w:rPr>
          <w:lang w:val="ru-RU"/>
        </w:rPr>
        <w:t>размер</w:t>
      </w:r>
      <w:proofErr w:type="gramEnd"/>
      <w:r w:rsidR="00AC2621">
        <w:rPr>
          <w:lang w:val="ru-RU"/>
        </w:rPr>
        <w:t xml:space="preserve"> и большой объём данных затрудняет их чтения.</w:t>
      </w:r>
      <w:commentRangeEnd w:id="3"/>
      <w:r w:rsidR="00427A17">
        <w:rPr>
          <w:rStyle w:val="a5"/>
        </w:rPr>
        <w:commentReference w:id="3"/>
      </w:r>
      <w:r w:rsidR="00AC2621">
        <w:rPr>
          <w:lang w:val="ru-RU"/>
        </w:rPr>
        <w:t xml:space="preserve"> </w:t>
      </w:r>
      <w:commentRangeStart w:id="4"/>
      <w:proofErr w:type="gramStart"/>
      <w:r w:rsidR="00AC2621">
        <w:rPr>
          <w:lang w:val="ru-RU"/>
        </w:rPr>
        <w:t>Данная</w:t>
      </w:r>
      <w:proofErr w:type="gramEnd"/>
      <w:r w:rsidR="00AC2621">
        <w:rPr>
          <w:lang w:val="ru-RU"/>
        </w:rPr>
        <w:t xml:space="preserve"> </w:t>
      </w:r>
      <w:commentRangeEnd w:id="4"/>
      <w:r w:rsidR="009417EA">
        <w:rPr>
          <w:rStyle w:val="a5"/>
        </w:rPr>
        <w:commentReference w:id="4"/>
      </w:r>
      <w:r w:rsidR="00AC2621">
        <w:rPr>
          <w:lang w:val="ru-RU"/>
        </w:rPr>
        <w:t xml:space="preserve">недостаток устранён в приложении </w:t>
      </w:r>
      <w:r w:rsidR="00AC2621">
        <w:t>Weather</w:t>
      </w:r>
      <w:r w:rsidR="00AC2621">
        <w:rPr>
          <w:lang w:val="ru-RU"/>
        </w:rPr>
        <w:t>, так как отображаются только самые необходимые данные.</w:t>
      </w:r>
    </w:p>
    <w:p w:rsidR="001222ED" w:rsidRPr="0013693B" w:rsidRDefault="001222ED" w:rsidP="001222E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="00F9479B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EE60C7" w:rsidRDefault="00EE60C7" w:rsidP="001222ED">
      <w:pPr>
        <w:rPr>
          <w:lang w:val="ru-RU"/>
        </w:rPr>
      </w:pPr>
      <w:r>
        <w:rPr>
          <w:lang w:val="ru-RU"/>
        </w:rPr>
        <w:t>Приложение будет иметь одно окно. В нём будет отображаться информация о погоде для выбранного города</w:t>
      </w:r>
      <w:r w:rsidR="00154611">
        <w:rPr>
          <w:lang w:val="ru-RU"/>
        </w:rPr>
        <w:t xml:space="preserve"> на текущий день</w:t>
      </w:r>
      <w:r>
        <w:rPr>
          <w:lang w:val="ru-RU"/>
        </w:rPr>
        <w:t>. Город можно выбрать из выпадающего списка.</w:t>
      </w:r>
      <w:r w:rsidR="00154611">
        <w:rPr>
          <w:lang w:val="ru-RU"/>
        </w:rPr>
        <w:t xml:space="preserve"> Также можно выбрать другую дату.</w:t>
      </w:r>
    </w:p>
    <w:p w:rsidR="007F09C2" w:rsidRDefault="007F09C2" w:rsidP="001222ED">
      <w:pPr>
        <w:pStyle w:val="3"/>
        <w:rPr>
          <w:lang w:val="ru-RU"/>
        </w:rPr>
      </w:pPr>
      <w:commentRangeStart w:id="5"/>
      <w:r>
        <w:rPr>
          <w:noProof/>
          <w:lang w:val="ru-RU" w:eastAsia="ru-RU"/>
        </w:rPr>
        <w:drawing>
          <wp:inline distT="0" distB="0" distL="0" distR="0" wp14:anchorId="70B1F68B" wp14:editId="764C2E6D">
            <wp:extent cx="4391025" cy="3324225"/>
            <wp:effectExtent l="0" t="0" r="9525" b="9525"/>
            <wp:docPr id="2" name="Рисунок 2" descr="D:\Универ\ТРиТП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РиТПО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9417EA">
        <w:rPr>
          <w:rStyle w:val="a5"/>
          <w:rFonts w:eastAsiaTheme="minorEastAsia" w:cstheme="minorBidi"/>
          <w:b w:val="0"/>
          <w:bCs w:val="0"/>
        </w:rPr>
        <w:commentReference w:id="5"/>
      </w:r>
    </w:p>
    <w:p w:rsidR="009417EA" w:rsidRPr="009417EA" w:rsidRDefault="009417EA" w:rsidP="009417EA">
      <w:pPr>
        <w:rPr>
          <w:lang w:val="ru-RU"/>
        </w:rPr>
      </w:pP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2.1.2</w:t>
      </w:r>
      <w:r w:rsidR="001222ED">
        <w:rPr>
          <w:lang w:val="ru-RU"/>
        </w:rPr>
        <w:t xml:space="preserve"> Коммуникационные интерфейсы</w:t>
      </w:r>
    </w:p>
    <w:p w:rsidR="00666118" w:rsidRDefault="00666118" w:rsidP="001222ED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:rsidR="001222ED" w:rsidRPr="00B61F6F" w:rsidRDefault="00F9479B" w:rsidP="00A47450">
      <w:pPr>
        <w:pStyle w:val="3"/>
        <w:rPr>
          <w:lang w:val="ru-RU"/>
        </w:rPr>
      </w:pPr>
      <w:r>
        <w:rPr>
          <w:lang w:val="ru-RU"/>
        </w:rPr>
        <w:lastRenderedPageBreak/>
        <w:t>2.1.3</w:t>
      </w:r>
      <w:r w:rsidR="001222ED">
        <w:rPr>
          <w:lang w:val="ru-RU"/>
        </w:rPr>
        <w:t xml:space="preserve"> Ограничения на размер используемой памяти</w:t>
      </w:r>
      <w:r w:rsidR="00B61F6F">
        <w:rPr>
          <w:lang w:val="ru-RU"/>
        </w:rPr>
        <w:br/>
      </w:r>
      <w:commentRangeStart w:id="6"/>
      <w:r w:rsidR="00B61F6F">
        <w:rPr>
          <w:lang w:val="ru-RU"/>
        </w:rPr>
        <w:t xml:space="preserve">Приложение </w:t>
      </w:r>
      <w:r w:rsidR="00B61F6F">
        <w:t>Weather</w:t>
      </w:r>
      <w:r w:rsidR="00B61F6F" w:rsidRPr="00053776">
        <w:rPr>
          <w:lang w:val="ru-RU"/>
        </w:rPr>
        <w:t xml:space="preserve"> </w:t>
      </w:r>
      <w:r w:rsidR="00B61F6F">
        <w:rPr>
          <w:lang w:val="ru-RU"/>
        </w:rPr>
        <w:t>должно использовать не более 1Гб</w:t>
      </w:r>
      <w:r w:rsidR="00925E70">
        <w:rPr>
          <w:lang w:val="ru-RU"/>
        </w:rPr>
        <w:t xml:space="preserve"> памяти.</w:t>
      </w:r>
      <w:commentRangeEnd w:id="6"/>
      <w:r w:rsidR="00EB71FE">
        <w:rPr>
          <w:rStyle w:val="a5"/>
          <w:rFonts w:eastAsiaTheme="minorEastAsia" w:cstheme="minorBidi"/>
          <w:b w:val="0"/>
          <w:bCs w:val="0"/>
        </w:rPr>
        <w:commentReference w:id="6"/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города</w:t>
      </w:r>
    </w:p>
    <w:p w:rsid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Выбор даты</w:t>
      </w:r>
    </w:p>
    <w:p w:rsidR="00053776" w:rsidRPr="00053776" w:rsidRDefault="00053776" w:rsidP="00053776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Просмотр прогноза погоды для заданных параметров.</w:t>
      </w:r>
    </w:p>
    <w:p w:rsidR="001222ED" w:rsidRPr="001E00A0" w:rsidRDefault="001222ED" w:rsidP="001222E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B249F3" w:rsidRPr="00C861A3" w:rsidRDefault="00B249F3" w:rsidP="001222E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>Приложение предназначено для любых групп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:rsidR="00161FC4" w:rsidRPr="00E26F00" w:rsidRDefault="00C01B54" w:rsidP="001222ED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>
        <w:t>Weather</w:t>
      </w:r>
      <w:r>
        <w:rPr>
          <w:lang w:val="ru-RU"/>
        </w:rPr>
        <w:t xml:space="preserve"> не взаимодействует с другими приложениями. </w:t>
      </w:r>
    </w:p>
    <w:p w:rsidR="001222ED" w:rsidRPr="00FA0BB6" w:rsidRDefault="001222ED" w:rsidP="001222E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C01B54" w:rsidRDefault="00C01B5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 w:rsidRPr="00C01B54">
        <w:rPr>
          <w:rFonts w:cs="Times New Roman"/>
          <w:szCs w:val="28"/>
          <w:shd w:val="clear" w:color="auto" w:fill="FFFFFF"/>
          <w:lang w:val="ru-RU"/>
        </w:rPr>
        <w:t>На требования, описанные в данном документе, повлиять может мнение пользователей, задействованных в тестировании продукта.</w:t>
      </w:r>
    </w:p>
    <w:p w:rsidR="00C520E4" w:rsidRDefault="00C520E4" w:rsidP="001222ED">
      <w:pPr>
        <w:widowControl w:val="0"/>
        <w:autoSpaceDE w:val="0"/>
        <w:autoSpaceDN w:val="0"/>
        <w:adjustRightInd w:val="0"/>
        <w:rPr>
          <w:rFonts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 xml:space="preserve">Операционные системы, </w:t>
      </w:r>
      <w:r w:rsidR="009B03EC">
        <w:rPr>
          <w:rFonts w:cs="Times New Roman"/>
          <w:szCs w:val="28"/>
          <w:shd w:val="clear" w:color="auto" w:fill="FFFFFF"/>
          <w:lang w:val="ru-RU"/>
        </w:rPr>
        <w:t xml:space="preserve">на которых работает приложение </w:t>
      </w:r>
      <w:r>
        <w:rPr>
          <w:rFonts w:cs="Times New Roman"/>
          <w:szCs w:val="28"/>
          <w:shd w:val="clear" w:color="auto" w:fill="FFFFFF"/>
          <w:lang w:val="ru-RU"/>
        </w:rPr>
        <w:t xml:space="preserve">- </w:t>
      </w:r>
      <w:r w:rsidRPr="00C520E4">
        <w:rPr>
          <w:rFonts w:cs="Times New Roman"/>
          <w:szCs w:val="28"/>
          <w:shd w:val="clear" w:color="auto" w:fill="FFFFFF"/>
        </w:rPr>
        <w:t>Windows</w:t>
      </w:r>
      <w:r w:rsidRPr="00C520E4">
        <w:rPr>
          <w:rFonts w:cs="Times New Roman"/>
          <w:szCs w:val="28"/>
          <w:shd w:val="clear" w:color="auto" w:fill="FFFFFF"/>
          <w:lang w:val="ru-RU"/>
        </w:rPr>
        <w:t xml:space="preserve"> 7, </w:t>
      </w:r>
      <w:r w:rsidRPr="00C520E4">
        <w:rPr>
          <w:rFonts w:cs="Times New Roman"/>
          <w:szCs w:val="28"/>
          <w:shd w:val="clear" w:color="auto" w:fill="FFFFFF"/>
        </w:rPr>
        <w:t>Linux</w:t>
      </w:r>
      <w:r w:rsidRPr="00C520E4">
        <w:rPr>
          <w:rFonts w:cs="Times New Roman"/>
          <w:szCs w:val="28"/>
          <w:shd w:val="clear" w:color="auto" w:fill="FFFFFF"/>
          <w:lang w:val="ru-RU"/>
        </w:rPr>
        <w:t>.</w:t>
      </w:r>
    </w:p>
    <w:p w:rsidR="00F9479B" w:rsidRPr="00467321" w:rsidRDefault="00F9479B" w:rsidP="00F9479B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711F02" w:rsidRDefault="00711F02" w:rsidP="001222ED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711F02" w:rsidRDefault="00711F02" w:rsidP="001222ED">
      <w:pPr>
        <w:rPr>
          <w:lang w:val="ru-RU"/>
        </w:rPr>
      </w:pPr>
      <w:r>
        <w:rPr>
          <w:lang w:val="ru-RU"/>
        </w:rPr>
        <w:t>Двойной клик по иконке программы – приложение запускается.</w:t>
      </w:r>
    </w:p>
    <w:p w:rsidR="00C97F81" w:rsidRDefault="00C97F81" w:rsidP="001222ED">
      <w:pPr>
        <w:rPr>
          <w:lang w:val="ru-RU"/>
        </w:rPr>
      </w:pPr>
      <w:r>
        <w:rPr>
          <w:lang w:val="ru-RU"/>
        </w:rPr>
        <w:t>При запуске приложения отображается погода на текущую дату для города, который был выбран при последнем использовании приложения.</w:t>
      </w:r>
    </w:p>
    <w:p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город, который можно выбрать из выпадающего списка.</w:t>
      </w:r>
    </w:p>
    <w:p w:rsid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Входными данными является дата, которая выбирается в календаре. Дату можно выбрать с текущего дня и на две неделю вперед. Нельзя выбрать прошедшую дату.</w:t>
      </w:r>
    </w:p>
    <w:p w:rsidR="00711F02" w:rsidRPr="00711F02" w:rsidRDefault="00711F02" w:rsidP="00711F0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Выходными данными является температура воздуха, вероятность осадков и ветер для выбранного города и даты. Информация о погоде берется с сайта </w:t>
      </w:r>
      <w:hyperlink r:id="rId8" w:history="1">
        <w:r w:rsidRPr="00496FC7">
          <w:rPr>
            <w:rStyle w:val="a4"/>
          </w:rPr>
          <w:t>www.weather.com</w:t>
        </w:r>
      </w:hyperlink>
    </w:p>
    <w:p w:rsidR="00711F02" w:rsidRPr="00711F02" w:rsidRDefault="00711F02" w:rsidP="00711F02">
      <w:pPr>
        <w:rPr>
          <w:lang w:val="ru-RU"/>
        </w:rPr>
      </w:pPr>
      <w:r>
        <w:rPr>
          <w:lang w:val="ru-RU"/>
        </w:rPr>
        <w:t>При нажатии на крестик приложение закрывается.</w:t>
      </w:r>
    </w:p>
    <w:p w:rsidR="005534DF" w:rsidRDefault="005534DF" w:rsidP="001222ED">
      <w:pPr>
        <w:rPr>
          <w:lang w:val="ru-RU"/>
        </w:rPr>
      </w:pP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 w:rsidRPr="00C97F81">
        <w:rPr>
          <w:lang w:val="ru-RU"/>
        </w:rPr>
        <w:t>Выбор города</w:t>
      </w:r>
      <w:r w:rsidR="009E186D">
        <w:rPr>
          <w:lang w:val="ru-RU"/>
        </w:rPr>
        <w:t>.</w:t>
      </w:r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Выбор даты.</w:t>
      </w:r>
      <w:del w:id="7" w:author="User" w:date="2015-10-04T13:57:00Z">
        <w:r w:rsidDel="009E186D">
          <w:rPr>
            <w:lang w:val="ru-RU"/>
          </w:rPr>
          <w:delText xml:space="preserve"> </w:delText>
        </w:r>
      </w:del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 корректность ввода даты (нельзя выбрать прошедшую дату).</w:t>
      </w:r>
    </w:p>
    <w:p w:rsid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Вывод информации о прогнозе погоды</w:t>
      </w:r>
      <w:r w:rsidR="009E186D">
        <w:rPr>
          <w:lang w:val="ru-RU"/>
        </w:rPr>
        <w:t>.</w:t>
      </w:r>
    </w:p>
    <w:p w:rsidR="00C97F81" w:rsidRPr="00C97F81" w:rsidRDefault="00C97F81" w:rsidP="00C97F8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Сохранения города, для которого просматривался прогноз при последнем использовании приложения.</w:t>
      </w:r>
    </w:p>
    <w:p w:rsidR="001222ED" w:rsidRDefault="001222ED" w:rsidP="001222ED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9B03EC" w:rsidRDefault="009B03EC" w:rsidP="001222ED">
      <w:pPr>
        <w:rPr>
          <w:lang w:val="ru-RU"/>
        </w:rPr>
      </w:pPr>
      <w:r>
        <w:rPr>
          <w:lang w:val="ru-RU"/>
        </w:rPr>
        <w:t>На запуск приложени</w:t>
      </w:r>
      <w:commentRangeStart w:id="8"/>
      <w:r>
        <w:rPr>
          <w:lang w:val="ru-RU"/>
        </w:rPr>
        <w:t>е</w:t>
      </w:r>
      <w:commentRangeEnd w:id="8"/>
      <w:r w:rsidR="009E186D">
        <w:rPr>
          <w:rStyle w:val="a5"/>
        </w:rPr>
        <w:commentReference w:id="8"/>
      </w:r>
      <w:r>
        <w:rPr>
          <w:lang w:val="ru-RU"/>
        </w:rPr>
        <w:t xml:space="preserve"> отводится не более 20 секунд.</w:t>
      </w:r>
    </w:p>
    <w:p w:rsidR="009B03EC" w:rsidRDefault="009B03EC" w:rsidP="001222ED">
      <w:pPr>
        <w:rPr>
          <w:lang w:val="ru-RU"/>
        </w:rPr>
      </w:pPr>
      <w:r>
        <w:rPr>
          <w:lang w:val="ru-RU"/>
        </w:rPr>
        <w:t>Обновление прогноза погоды зависит от скорости</w:t>
      </w:r>
      <w:proofErr w:type="gramStart"/>
      <w:r>
        <w:rPr>
          <w:lang w:val="ru-RU"/>
        </w:rPr>
        <w:t xml:space="preserve"> </w:t>
      </w:r>
      <w:commentRangeStart w:id="9"/>
      <w:r>
        <w:rPr>
          <w:lang w:val="ru-RU"/>
        </w:rPr>
        <w:t>И</w:t>
      </w:r>
      <w:commentRangeEnd w:id="9"/>
      <w:proofErr w:type="gramEnd"/>
      <w:r w:rsidR="009E186D">
        <w:rPr>
          <w:rStyle w:val="a5"/>
        </w:rPr>
        <w:commentReference w:id="9"/>
      </w:r>
      <w:r>
        <w:rPr>
          <w:lang w:val="ru-RU"/>
        </w:rPr>
        <w:t>нтернета.</w:t>
      </w:r>
    </w:p>
    <w:p w:rsidR="001222ED" w:rsidRDefault="00F9479B" w:rsidP="001222ED">
      <w:pPr>
        <w:pStyle w:val="2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 xml:space="preserve"> Качество продукта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.1 Надежность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1. Сист</w:t>
      </w:r>
      <w:r w:rsidR="00A61BF0"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:rsidR="00FA4016" w:rsidRPr="00FA4016" w:rsidRDefault="00FA4016" w:rsidP="00FA4016">
      <w:pPr>
        <w:rPr>
          <w:lang w:val="ru-RU"/>
        </w:rPr>
      </w:pPr>
      <w:r w:rsidRPr="00FA4016">
        <w:rPr>
          <w:lang w:val="ru-RU"/>
        </w:rPr>
        <w:t>2. Систем</w:t>
      </w:r>
      <w:r w:rsidR="00A61BF0"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:rsidR="00FA4016" w:rsidRPr="008C2510" w:rsidRDefault="00FA4016" w:rsidP="00FA4016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.2 Доступность</w:t>
      </w:r>
    </w:p>
    <w:p w:rsidR="006E7F5A" w:rsidRDefault="006E7F5A" w:rsidP="001222ED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:rsidR="006E7F5A" w:rsidRPr="008C2510" w:rsidRDefault="006E7F5A" w:rsidP="001222ED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</w:t>
      </w:r>
      <w:r w:rsidR="001222ED">
        <w:rPr>
          <w:lang w:val="ru-RU"/>
        </w:rPr>
        <w:t>.3 Безопасность</w:t>
      </w:r>
    </w:p>
    <w:p w:rsidR="005534DF" w:rsidRPr="005534DF" w:rsidRDefault="005534DF" w:rsidP="001222ED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:rsidR="001222ED" w:rsidRDefault="00F9479B" w:rsidP="001222ED">
      <w:pPr>
        <w:pStyle w:val="3"/>
        <w:rPr>
          <w:lang w:val="ru-RU"/>
        </w:rPr>
      </w:pPr>
      <w:r>
        <w:rPr>
          <w:lang w:val="ru-RU"/>
        </w:rPr>
        <w:t>3.4.4</w:t>
      </w:r>
      <w:r w:rsidR="001222ED">
        <w:rPr>
          <w:lang w:val="ru-RU"/>
        </w:rPr>
        <w:t xml:space="preserve"> Переносимость</w:t>
      </w:r>
    </w:p>
    <w:p w:rsidR="00694410" w:rsidRDefault="00694410" w:rsidP="00694410">
      <w:pPr>
        <w:rPr>
          <w:lang w:val="ru-RU"/>
        </w:rPr>
      </w:pPr>
      <w:r w:rsidRPr="00694410">
        <w:rPr>
          <w:lang w:val="ru-RU"/>
        </w:rPr>
        <w:t xml:space="preserve">Программный продукт должен работать одинаково </w:t>
      </w:r>
      <w:proofErr w:type="gramStart"/>
      <w:r w:rsidRPr="00694410">
        <w:rPr>
          <w:lang w:val="ru-RU"/>
        </w:rPr>
        <w:t>стабильн</w:t>
      </w:r>
      <w:commentRangeStart w:id="10"/>
      <w:r w:rsidRPr="00694410">
        <w:rPr>
          <w:lang w:val="ru-RU"/>
        </w:rPr>
        <w:t>ы</w:t>
      </w:r>
      <w:commentRangeEnd w:id="10"/>
      <w:proofErr w:type="gramEnd"/>
      <w:r w:rsidR="009E186D">
        <w:rPr>
          <w:rStyle w:val="a5"/>
        </w:rPr>
        <w:commentReference w:id="10"/>
      </w:r>
      <w:r w:rsidRPr="00694410">
        <w:rPr>
          <w:lang w:val="ru-RU"/>
        </w:rPr>
        <w:t xml:space="preserve"> в различных операционных систем. Именно поэтому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:rsidR="00CC7684" w:rsidRPr="008C2510" w:rsidRDefault="00CC7684" w:rsidP="001222ED">
      <w:pPr>
        <w:rPr>
          <w:lang w:val="ru-RU"/>
        </w:rPr>
      </w:pPr>
    </w:p>
    <w:p w:rsidR="001222ED" w:rsidRDefault="001222ED" w:rsidP="001222ED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473036" w:rsidRPr="001222ED" w:rsidRDefault="0014568F">
      <w:pPr>
        <w:rPr>
          <w:lang w:val="ru-RU"/>
        </w:rPr>
      </w:pPr>
      <w:r>
        <w:rPr>
          <w:lang w:val="ru-RU"/>
        </w:rPr>
        <w:t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</w:t>
      </w:r>
      <w:r w:rsidR="000753EA">
        <w:rPr>
          <w:lang w:val="ru-RU"/>
        </w:rPr>
        <w:t>н</w:t>
      </w:r>
      <w:r>
        <w:rPr>
          <w:lang w:val="ru-RU"/>
        </w:rPr>
        <w:t xml:space="preserve">ения. </w:t>
      </w:r>
    </w:p>
    <w:sectPr w:rsidR="00473036" w:rsidRPr="001222E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ser" w:date="2015-10-04T13:58:00Z" w:initials="U">
    <w:p w:rsidR="00D20688" w:rsidRPr="00D20688" w:rsidRDefault="00D20688">
      <w:pPr>
        <w:pStyle w:val="a6"/>
        <w:rPr>
          <w:lang w:val="ru-RU"/>
        </w:rPr>
      </w:pPr>
      <w:r>
        <w:rPr>
          <w:rStyle w:val="a5"/>
        </w:rPr>
        <w:annotationRef/>
      </w:r>
      <w:r w:rsidR="00F16126">
        <w:rPr>
          <w:lang w:val="ru-RU"/>
        </w:rPr>
        <w:t>пользователям</w:t>
      </w:r>
    </w:p>
  </w:comment>
  <w:comment w:id="2" w:author="User" w:date="2015-10-04T12:22:00Z" w:initials="U">
    <w:p w:rsidR="00427A17" w:rsidRPr="00427A17" w:rsidRDefault="00427A1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этом приложении</w:t>
      </w:r>
    </w:p>
  </w:comment>
  <w:comment w:id="3" w:author="User" w:date="2015-10-04T12:28:00Z" w:initials="U">
    <w:p w:rsidR="00427A17" w:rsidRPr="00427A17" w:rsidRDefault="00427A1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…объем данных. </w:t>
      </w:r>
      <w:r w:rsidR="009417EA">
        <w:rPr>
          <w:lang w:val="ru-RU"/>
        </w:rPr>
        <w:t>Это затрудняет чтение информации.</w:t>
      </w:r>
    </w:p>
  </w:comment>
  <w:comment w:id="4" w:author="User" w:date="2015-10-04T12:28:00Z" w:initials="U">
    <w:p w:rsidR="009417EA" w:rsidRPr="009417EA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Данный</w:t>
      </w:r>
    </w:p>
  </w:comment>
  <w:comment w:id="5" w:author="User" w:date="2015-10-04T12:36:00Z" w:initials="U">
    <w:p w:rsidR="009417EA" w:rsidRPr="00F16126" w:rsidRDefault="009417E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Рисунок 2.1.1. – Внешний вид программы </w:t>
      </w:r>
      <w:r>
        <w:t>Weather</w:t>
      </w:r>
    </w:p>
  </w:comment>
  <w:comment w:id="6" w:author="User" w:date="2015-10-04T12:42:00Z" w:initials="U">
    <w:p w:rsidR="00EB71FE" w:rsidRPr="00EB71FE" w:rsidRDefault="00EB71F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шрифт</w:t>
      </w:r>
    </w:p>
  </w:comment>
  <w:comment w:id="8" w:author="User" w:date="2015-10-04T13:55:00Z" w:initials="U">
    <w:p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я</w:t>
      </w:r>
    </w:p>
  </w:comment>
  <w:comment w:id="9" w:author="User" w:date="2015-10-04T13:55:00Z" w:initials="U">
    <w:p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</w:t>
      </w:r>
    </w:p>
  </w:comment>
  <w:comment w:id="10" w:author="User" w:date="2015-10-04T13:56:00Z" w:initials="U">
    <w:p w:rsidR="009E186D" w:rsidRPr="009E186D" w:rsidRDefault="009E186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C7B48"/>
    <w:multiLevelType w:val="hybridMultilevel"/>
    <w:tmpl w:val="B12C5A6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C0226A5"/>
    <w:multiLevelType w:val="hybridMultilevel"/>
    <w:tmpl w:val="44FAAD50"/>
    <w:lvl w:ilvl="0" w:tplc="F0A46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595F5907"/>
    <w:multiLevelType w:val="hybridMultilevel"/>
    <w:tmpl w:val="92E2795A"/>
    <w:lvl w:ilvl="0" w:tplc="E1E6F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D"/>
    <w:rsid w:val="00053776"/>
    <w:rsid w:val="000753EA"/>
    <w:rsid w:val="001222ED"/>
    <w:rsid w:val="0014568F"/>
    <w:rsid w:val="00154611"/>
    <w:rsid w:val="00161FC4"/>
    <w:rsid w:val="003161D6"/>
    <w:rsid w:val="00427A17"/>
    <w:rsid w:val="00473036"/>
    <w:rsid w:val="004D6CC0"/>
    <w:rsid w:val="00524BBF"/>
    <w:rsid w:val="005534DF"/>
    <w:rsid w:val="006474FD"/>
    <w:rsid w:val="00664B36"/>
    <w:rsid w:val="00666118"/>
    <w:rsid w:val="00694410"/>
    <w:rsid w:val="006E5821"/>
    <w:rsid w:val="006E7F5A"/>
    <w:rsid w:val="00711F02"/>
    <w:rsid w:val="0077724C"/>
    <w:rsid w:val="007F09C2"/>
    <w:rsid w:val="00847AB3"/>
    <w:rsid w:val="008E70C8"/>
    <w:rsid w:val="00925E70"/>
    <w:rsid w:val="00933C38"/>
    <w:rsid w:val="009417EA"/>
    <w:rsid w:val="009B03EC"/>
    <w:rsid w:val="009E186D"/>
    <w:rsid w:val="00A47450"/>
    <w:rsid w:val="00A61BF0"/>
    <w:rsid w:val="00AC2621"/>
    <w:rsid w:val="00B249F3"/>
    <w:rsid w:val="00B61F6F"/>
    <w:rsid w:val="00C01B54"/>
    <w:rsid w:val="00C520E4"/>
    <w:rsid w:val="00C97F81"/>
    <w:rsid w:val="00CC7684"/>
    <w:rsid w:val="00CE7E31"/>
    <w:rsid w:val="00D20688"/>
    <w:rsid w:val="00E77CC7"/>
    <w:rsid w:val="00EB71FE"/>
    <w:rsid w:val="00EE60C7"/>
    <w:rsid w:val="00F16126"/>
    <w:rsid w:val="00F9479B"/>
    <w:rsid w:val="00FA4016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2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22E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22E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22E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2E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22E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222E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0537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F02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2068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20688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20688"/>
    <w:rPr>
      <w:rFonts w:ascii="Times New Roman" w:eastAsiaTheme="minorEastAsia" w:hAnsi="Times New Roman"/>
      <w:sz w:val="20"/>
      <w:szCs w:val="20"/>
      <w:lang w:val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2068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2068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D206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0688"/>
    <w:rPr>
      <w:rFonts w:ascii="Tahoma" w:eastAsiaTheme="minorEastAsia" w:hAnsi="Tahoma" w:cs="Tahoma"/>
      <w:sz w:val="16"/>
      <w:szCs w:val="16"/>
      <w:lang w:val="en-US"/>
    </w:rPr>
  </w:style>
  <w:style w:type="paragraph" w:styleId="ac">
    <w:name w:val="Revision"/>
    <w:hidden/>
    <w:uiPriority w:val="99"/>
    <w:semiHidden/>
    <w:rsid w:val="00D20688"/>
    <w:pPr>
      <w:spacing w:after="0" w:line="240" w:lineRule="auto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Oxana</dc:creator>
  <cp:lastModifiedBy>User</cp:lastModifiedBy>
  <cp:revision>3</cp:revision>
  <dcterms:created xsi:type="dcterms:W3CDTF">2015-10-04T10:57:00Z</dcterms:created>
  <dcterms:modified xsi:type="dcterms:W3CDTF">2015-10-04T10:58:00Z</dcterms:modified>
</cp:coreProperties>
</file>